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77" w:rsidRDefault="00180746" w:rsidP="00CE2077">
      <w:pPr>
        <w:pStyle w:val="Title"/>
      </w:pPr>
      <w:r>
        <w:t>Apartment Maintenance System</w:t>
      </w:r>
    </w:p>
    <w:p w:rsidR="00CE2077" w:rsidRDefault="00D85102" w:rsidP="00CE2077">
      <w:pPr>
        <w:jc w:val="both"/>
        <w:rPr>
          <w:rFonts w:cs="Arial"/>
        </w:rPr>
      </w:pPr>
      <w:r>
        <w:rPr>
          <w:rFonts w:cs="Arial"/>
        </w:rPr>
        <w:t>The</w:t>
      </w:r>
      <w:r w:rsidR="00CE2077">
        <w:rPr>
          <w:rFonts w:cs="Arial"/>
        </w:rPr>
        <w:t xml:space="preserve"> </w:t>
      </w:r>
      <w:r w:rsidR="00180746">
        <w:rPr>
          <w:rFonts w:cs="Arial"/>
        </w:rPr>
        <w:t>Apartment Maintenance System (AMS) is a system for support and help maintenance of apartments easily</w:t>
      </w:r>
      <w:r w:rsidR="00CE2077">
        <w:rPr>
          <w:rFonts w:cs="Arial"/>
        </w:rPr>
        <w:t xml:space="preserve">. This </w:t>
      </w:r>
      <w:r w:rsidR="00180746">
        <w:rPr>
          <w:rFonts w:cs="Arial"/>
        </w:rPr>
        <w:t>AMS</w:t>
      </w:r>
      <w:r w:rsidR="00CE2077">
        <w:rPr>
          <w:rFonts w:cs="Arial"/>
        </w:rPr>
        <w:t xml:space="preserve"> </w:t>
      </w:r>
      <w:r w:rsidR="00182C20">
        <w:rPr>
          <w:rFonts w:cs="Arial"/>
        </w:rPr>
        <w:t>has below functionality</w:t>
      </w:r>
    </w:p>
    <w:p w:rsidR="00945271" w:rsidRDefault="00180746" w:rsidP="00945271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Masters</w:t>
      </w:r>
    </w:p>
    <w:p w:rsidR="00182C20" w:rsidRP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Apartment Details</w:t>
      </w:r>
    </w:p>
    <w:p w:rsidR="00A20553" w:rsidRDefault="00A20553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Flat details</w:t>
      </w:r>
    </w:p>
    <w:p w:rsidR="00182C20" w:rsidRP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Owners Details</w:t>
      </w:r>
      <w:ins w:id="0" w:author="Samsung" w:date="2011-05-29T22:22:00Z">
        <w:r w:rsidR="00BF278C">
          <w:rPr>
            <w:rFonts w:cs="Arial"/>
          </w:rPr>
          <w:t xml:space="preserve"> (+Tenant details if rented)</w:t>
        </w:r>
      </w:ins>
    </w:p>
    <w:p w:rsidR="00182C20" w:rsidRP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Assert details</w:t>
      </w:r>
      <w:ins w:id="1" w:author="Samsung" w:date="2011-05-29T22:24:00Z">
        <w:r w:rsidR="00BF278C">
          <w:rPr>
            <w:rFonts w:cs="Arial"/>
          </w:rPr>
          <w:t xml:space="preserve"> (do u mean </w:t>
        </w:r>
        <w:proofErr w:type="gramStart"/>
        <w:r w:rsidR="00BF278C">
          <w:rPr>
            <w:rFonts w:cs="Arial"/>
          </w:rPr>
          <w:t>assets ?</w:t>
        </w:r>
      </w:ins>
      <w:proofErr w:type="gramEnd"/>
      <w:ins w:id="2" w:author="Samsung" w:date="2011-05-29T22:28:00Z">
        <w:r w:rsidR="00BF278C">
          <w:rPr>
            <w:rFonts w:cs="Arial"/>
          </w:rPr>
          <w:t xml:space="preserve"> if yes, what is the objective of this table ?</w:t>
        </w:r>
      </w:ins>
      <w:ins w:id="3" w:author="Samsung" w:date="2011-05-29T22:24:00Z">
        <w:r w:rsidR="00BF278C">
          <w:rPr>
            <w:rFonts w:cs="Arial"/>
          </w:rPr>
          <w:t>)</w:t>
        </w:r>
      </w:ins>
    </w:p>
    <w:p w:rsid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Lift details</w:t>
      </w:r>
      <w:ins w:id="4" w:author="Samsung" w:date="2011-05-29T22:23:00Z">
        <w:r w:rsidR="00BF278C">
          <w:rPr>
            <w:rFonts w:cs="Arial"/>
          </w:rPr>
          <w:t xml:space="preserve"> (</w:t>
        </w:r>
        <w:proofErr w:type="spellStart"/>
        <w:r w:rsidR="00BF278C">
          <w:rPr>
            <w:rFonts w:cs="Arial"/>
          </w:rPr>
          <w:t>e,f</w:t>
        </w:r>
        <w:proofErr w:type="spellEnd"/>
        <w:r w:rsidR="00BF278C">
          <w:rPr>
            <w:rFonts w:cs="Arial"/>
          </w:rPr>
          <w:t xml:space="preserve"> &amp; g </w:t>
        </w:r>
        <w:r w:rsidR="00BF278C">
          <w:rPr>
            <w:rFonts w:cs="Arial"/>
          </w:rPr>
          <w:t>–</w:t>
        </w:r>
        <w:r w:rsidR="00BF278C">
          <w:rPr>
            <w:rFonts w:cs="Arial"/>
          </w:rPr>
          <w:t xml:space="preserve"> can we not </w:t>
        </w:r>
        <w:r w:rsidR="00BF278C">
          <w:rPr>
            <w:rFonts w:cs="Arial"/>
          </w:rPr>
          <w:t>generalize</w:t>
        </w:r>
        <w:r w:rsidR="00BF278C">
          <w:rPr>
            <w:rFonts w:cs="Arial"/>
          </w:rPr>
          <w:t xml:space="preserve"> as Maintenance Assets Details so that any other asset may also be added in future)</w:t>
        </w:r>
      </w:ins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License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Purchase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AMC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Payment details</w:t>
      </w:r>
    </w:p>
    <w:p w:rsidR="001A4394" w:rsidRDefault="001A4394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Document upload</w:t>
      </w:r>
    </w:p>
    <w:p w:rsidR="00180746" w:rsidRDefault="00180746" w:rsidP="0018074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Generator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Purchase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AMC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Payment details</w:t>
      </w:r>
    </w:p>
    <w:p w:rsidR="001A4394" w:rsidRDefault="001A4394" w:rsidP="001A4394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Document upload</w:t>
      </w:r>
    </w:p>
    <w:p w:rsidR="00096899" w:rsidRDefault="00096899" w:rsidP="001A4394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Battery details</w:t>
      </w:r>
    </w:p>
    <w:p w:rsidR="00180746" w:rsidRDefault="007D6D70" w:rsidP="0018074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Motor details</w:t>
      </w:r>
    </w:p>
    <w:p w:rsidR="006A4C82" w:rsidRDefault="006A4C82" w:rsidP="0018074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Maintenance Charges</w:t>
      </w:r>
      <w:ins w:id="5" w:author="Samsung" w:date="2011-05-29T22:27:00Z">
        <w:r w:rsidR="00BF278C">
          <w:rPr>
            <w:rFonts w:cs="Arial"/>
          </w:rPr>
          <w:t xml:space="preserve"> (there should be a maintenance master where in every single maintenance item should be put in like </w:t>
        </w:r>
        <w:r w:rsidR="00BF278C">
          <w:rPr>
            <w:rFonts w:cs="Arial"/>
          </w:rPr>
          <w:t>–</w:t>
        </w:r>
        <w:r w:rsidR="00BF278C">
          <w:rPr>
            <w:rFonts w:cs="Arial"/>
          </w:rPr>
          <w:t xml:space="preserve"> security, water, common area </w:t>
        </w:r>
      </w:ins>
      <w:ins w:id="6" w:author="Samsung" w:date="2011-05-29T22:28:00Z">
        <w:r w:rsidR="00BF278C">
          <w:rPr>
            <w:rFonts w:cs="Arial"/>
          </w:rPr>
          <w:t>electricity</w:t>
        </w:r>
      </w:ins>
      <w:ins w:id="7" w:author="Samsung" w:date="2011-05-29T22:27:00Z">
        <w:r w:rsidR="00BF278C">
          <w:rPr>
            <w:rFonts w:cs="Arial"/>
          </w:rPr>
          <w:t>,</w:t>
        </w:r>
      </w:ins>
      <w:ins w:id="8" w:author="Samsung" w:date="2011-05-29T22:28:00Z">
        <w:r w:rsidR="00BF278C">
          <w:rPr>
            <w:rFonts w:cs="Arial"/>
          </w:rPr>
          <w:t xml:space="preserve"> repair stuff, etc?)</w:t>
        </w:r>
      </w:ins>
    </w:p>
    <w:p w:rsidR="006A4C82" w:rsidRDefault="006A4C82" w:rsidP="006A4C82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Calculation setup</w:t>
      </w:r>
    </w:p>
    <w:p w:rsidR="006A4C82" w:rsidRDefault="006A4C82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Labor Master</w:t>
      </w:r>
      <w:ins w:id="9" w:author="Samsung" w:date="2011-05-29T22:25:00Z">
        <w:r w:rsidR="00BF278C">
          <w:rPr>
            <w:rFonts w:cs="Arial"/>
          </w:rPr>
          <w:t xml:space="preserve"> (may need to add Service Providers addresses too ? and there may be permanent </w:t>
        </w:r>
        <w:proofErr w:type="spellStart"/>
        <w:r w:rsidR="00BF278C">
          <w:rPr>
            <w:rFonts w:cs="Arial"/>
          </w:rPr>
          <w:t>labourers</w:t>
        </w:r>
        <w:proofErr w:type="spellEnd"/>
        <w:r w:rsidR="00BF278C">
          <w:rPr>
            <w:rFonts w:cs="Arial"/>
          </w:rPr>
          <w:t xml:space="preserve"> and temp staff who are called in as and when required basis</w:t>
        </w:r>
        <w:r w:rsidR="00BF278C">
          <w:rPr>
            <w:rFonts w:cs="Arial"/>
          </w:rPr>
          <w:t>…</w:t>
        </w:r>
      </w:ins>
      <w:ins w:id="10" w:author="Samsung" w:date="2011-05-29T22:26:00Z">
        <w:r w:rsidR="00BF278C">
          <w:rPr>
            <w:rFonts w:cs="Arial"/>
          </w:rPr>
          <w:t>may need to maintain their rates, wages, quotes, project details, etc ?)</w:t>
        </w:r>
      </w:ins>
    </w:p>
    <w:p w:rsidR="006A4C82" w:rsidRDefault="006A4C82" w:rsidP="006A4C82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Cleaning</w:t>
      </w:r>
    </w:p>
    <w:p w:rsidR="006A4C82" w:rsidRDefault="006A4C82" w:rsidP="006A4C82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Security</w:t>
      </w:r>
    </w:p>
    <w:p w:rsidR="001A4394" w:rsidRDefault="001A4394" w:rsidP="001A4394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Document upload</w:t>
      </w:r>
    </w:p>
    <w:p w:rsidR="000C37FF" w:rsidRDefault="000C37FF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Letters</w:t>
      </w:r>
      <w:ins w:id="11" w:author="Samsung" w:date="2011-05-29T22:27:00Z">
        <w:r w:rsidR="00BF278C">
          <w:rPr>
            <w:rFonts w:cs="Arial"/>
          </w:rPr>
          <w:t xml:space="preserve"> (for both invoices and </w:t>
        </w:r>
        <w:proofErr w:type="gramStart"/>
        <w:r w:rsidR="00BF278C">
          <w:rPr>
            <w:rFonts w:cs="Arial"/>
          </w:rPr>
          <w:t>payments ?)</w:t>
        </w:r>
      </w:ins>
      <w:proofErr w:type="gramEnd"/>
    </w:p>
    <w:p w:rsidR="000C37FF" w:rsidRDefault="000C37FF" w:rsidP="000C37FF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Clearance certificates</w:t>
      </w:r>
    </w:p>
    <w:p w:rsidR="000C37FF" w:rsidRDefault="000C37FF" w:rsidP="000C37FF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Bill generation for Owners payment of Maintenance charges</w:t>
      </w:r>
    </w:p>
    <w:p w:rsidR="000C37FF" w:rsidRDefault="001E7324" w:rsidP="000C37FF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Invoice for any association charges (Tower in the building, Recreation place usage, etc) </w:t>
      </w:r>
    </w:p>
    <w:p w:rsidR="00796ECE" w:rsidRDefault="00F27AE6" w:rsidP="000C37F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Owner Change</w:t>
      </w:r>
      <w:ins w:id="12" w:author="Samsung" w:date="2011-05-29T22:29:00Z">
        <w:r w:rsidR="00BF278C">
          <w:rPr>
            <w:rFonts w:cs="Arial"/>
          </w:rPr>
          <w:t xml:space="preserve"> (it should be simply covered in the owner master itself, I suppose)</w:t>
        </w:r>
      </w:ins>
    </w:p>
    <w:p w:rsidR="00C67AC5" w:rsidRDefault="00C67AC5" w:rsidP="000C37F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Info Center Master</w:t>
      </w:r>
      <w:ins w:id="13" w:author="Samsung" w:date="2011-05-29T22:29:00Z">
        <w:r w:rsidR="00BF278C">
          <w:rPr>
            <w:rFonts w:cs="Arial"/>
          </w:rPr>
          <w:t xml:space="preserve"> (to see association meeting minutes, </w:t>
        </w:r>
        <w:proofErr w:type="gramStart"/>
        <w:r w:rsidR="00BF278C">
          <w:rPr>
            <w:rFonts w:cs="Arial"/>
          </w:rPr>
          <w:t>etc ?)</w:t>
        </w:r>
      </w:ins>
      <w:proofErr w:type="gramEnd"/>
    </w:p>
    <w:p w:rsidR="00912826" w:rsidRDefault="00912826" w:rsidP="000C37F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lastRenderedPageBreak/>
        <w:t xml:space="preserve">Common Expenses </w:t>
      </w:r>
      <w:r w:rsidR="005A0044">
        <w:rPr>
          <w:rFonts w:cs="Arial"/>
        </w:rPr>
        <w:t>Master</w:t>
      </w:r>
      <w:ins w:id="14" w:author="Samsung" w:date="2011-05-29T22:30:00Z">
        <w:r w:rsidR="00BF278C">
          <w:rPr>
            <w:rFonts w:cs="Arial"/>
          </w:rPr>
          <w:t xml:space="preserve"> (what is the purpose of </w:t>
        </w:r>
        <w:proofErr w:type="gramStart"/>
        <w:r w:rsidR="00BF278C">
          <w:rPr>
            <w:rFonts w:cs="Arial"/>
          </w:rPr>
          <w:t>this ?)</w:t>
        </w:r>
      </w:ins>
      <w:proofErr w:type="gramEnd"/>
    </w:p>
    <w:p w:rsidR="00CF4445" w:rsidRDefault="00CF4445" w:rsidP="007D6D70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Login Management</w:t>
      </w:r>
      <w:ins w:id="15" w:author="Samsung" w:date="2011-05-29T22:30:00Z">
        <w:r w:rsidR="00BF278C">
          <w:rPr>
            <w:rFonts w:cs="Arial"/>
          </w:rPr>
          <w:t xml:space="preserve"> (we have this fully)</w:t>
        </w:r>
      </w:ins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AMS Login Page</w:t>
      </w:r>
      <w:ins w:id="16" w:author="Samsung" w:date="2011-05-29T22:30:00Z">
        <w:r w:rsidR="00BF278C">
          <w:t xml:space="preserve"> </w:t>
        </w:r>
      </w:ins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New User registration (with demo help)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Change Password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Forget Password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Lock Password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AMS User Management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 xml:space="preserve">User ID Activation 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Roles Management</w:t>
      </w:r>
    </w:p>
    <w:p w:rsidR="007D6D70" w:rsidRDefault="007D6D70" w:rsidP="007D6D70">
      <w:pPr>
        <w:pStyle w:val="ListParagraph"/>
        <w:numPr>
          <w:ilvl w:val="3"/>
          <w:numId w:val="1"/>
        </w:numPr>
      </w:pPr>
      <w:r>
        <w:t>Roles Creation</w:t>
      </w:r>
    </w:p>
    <w:p w:rsidR="007D6D70" w:rsidRDefault="007D6D70" w:rsidP="007D6D70">
      <w:pPr>
        <w:pStyle w:val="ListParagraph"/>
        <w:numPr>
          <w:ilvl w:val="3"/>
          <w:numId w:val="1"/>
        </w:numPr>
      </w:pPr>
      <w:r>
        <w:t>Roles modification</w:t>
      </w:r>
    </w:p>
    <w:p w:rsidR="007D6D70" w:rsidRDefault="007D6D70" w:rsidP="007D6D70">
      <w:pPr>
        <w:pStyle w:val="ListParagraph"/>
        <w:numPr>
          <w:ilvl w:val="3"/>
          <w:numId w:val="1"/>
        </w:numPr>
      </w:pPr>
      <w:r>
        <w:t>Roles Deletion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Roles Assignment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Report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User Deletion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Logout</w:t>
      </w:r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Welcome Page</w:t>
      </w:r>
      <w:ins w:id="17" w:author="Samsung" w:date="2011-05-29T22:30:00Z">
        <w:r w:rsidR="00BF278C">
          <w:rPr>
            <w:rFonts w:cs="Arial"/>
          </w:rPr>
          <w:t xml:space="preserve"> (we have the structure fully for this)</w:t>
        </w:r>
      </w:ins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Dashboard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Pending items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Forth coming items</w:t>
      </w:r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My Lifestyle</w:t>
      </w:r>
      <w:ins w:id="18" w:author="Samsung" w:date="2011-05-29T22:31:00Z">
        <w:r w:rsidR="00BF278C">
          <w:rPr>
            <w:rFonts w:cs="Arial"/>
          </w:rPr>
          <w:t xml:space="preserve"> (</w:t>
        </w:r>
        <w:r w:rsidR="00BF278C">
          <w:rPr>
            <w:rFonts w:cs="Arial"/>
          </w:rPr>
          <w:t>should</w:t>
        </w:r>
        <w:r w:rsidR="00BF278C">
          <w:rPr>
            <w:rFonts w:cs="Arial"/>
          </w:rPr>
          <w:t xml:space="preserve"> not it be part of owner </w:t>
        </w:r>
        <w:proofErr w:type="gramStart"/>
        <w:r w:rsidR="00BF278C">
          <w:rPr>
            <w:rFonts w:cs="Arial"/>
          </w:rPr>
          <w:t>master ?)</w:t>
        </w:r>
      </w:ins>
      <w:proofErr w:type="gramEnd"/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My details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My Family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Contact Particulars</w:t>
      </w:r>
    </w:p>
    <w:p w:rsidR="00EE024D" w:rsidRPr="00AA4583" w:rsidRDefault="00EE024D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Emergency contact</w:t>
      </w:r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Portfolio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My Flat details</w:t>
      </w:r>
      <w:ins w:id="19" w:author="Samsung" w:date="2011-05-29T22:31:00Z">
        <w:r w:rsidR="00BF278C">
          <w:rPr>
            <w:rFonts w:cs="Arial"/>
          </w:rPr>
          <w:t xml:space="preserve"> (</w:t>
        </w:r>
        <w:r w:rsidR="00BF278C">
          <w:rPr>
            <w:rFonts w:cs="Arial"/>
          </w:rPr>
          <w:t>should</w:t>
        </w:r>
        <w:r w:rsidR="00BF278C">
          <w:rPr>
            <w:rFonts w:cs="Arial"/>
          </w:rPr>
          <w:t xml:space="preserve"> be part of flat </w:t>
        </w:r>
        <w:proofErr w:type="gramStart"/>
        <w:r w:rsidR="00BF278C">
          <w:rPr>
            <w:rFonts w:cs="Arial"/>
          </w:rPr>
          <w:t>details ?)</w:t>
        </w:r>
      </w:ins>
      <w:proofErr w:type="gramEnd"/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Payment</w:t>
      </w:r>
    </w:p>
    <w:p w:rsidR="005A2569" w:rsidRDefault="005A2569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View payment details</w:t>
      </w:r>
    </w:p>
    <w:p w:rsidR="00AC4B8C" w:rsidRDefault="00AC4B8C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Property tax</w:t>
      </w:r>
    </w:p>
    <w:p w:rsidR="00AC4B8C" w:rsidRDefault="00AC4B8C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Water &amp; Sewage tax</w:t>
      </w:r>
    </w:p>
    <w:p w:rsidR="00AC4B8C" w:rsidRDefault="00AC4B8C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Flat Maintenance</w:t>
      </w:r>
    </w:p>
    <w:p w:rsidR="00680ABF" w:rsidRPr="00AA4583" w:rsidRDefault="00680ABF" w:rsidP="00680AB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Common Expense entry</w:t>
      </w:r>
    </w:p>
    <w:p w:rsidR="007C6C19" w:rsidRDefault="007C6C19" w:rsidP="007C6C19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Guest Management</w:t>
      </w:r>
    </w:p>
    <w:p w:rsidR="007C6C19" w:rsidRDefault="007C6C19" w:rsidP="007C6C19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Guest </w:t>
      </w:r>
      <w:r w:rsidR="00774746">
        <w:rPr>
          <w:rFonts w:cs="Arial"/>
        </w:rPr>
        <w:t xml:space="preserve">details </w:t>
      </w:r>
      <w:r>
        <w:rPr>
          <w:rFonts w:cs="Arial"/>
        </w:rPr>
        <w:t>Entry</w:t>
      </w:r>
    </w:p>
    <w:p w:rsidR="007C6C19" w:rsidRDefault="007C6C19" w:rsidP="007C6C19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Guest Time in/out entry</w:t>
      </w:r>
    </w:p>
    <w:p w:rsidR="007C6C19" w:rsidRDefault="007C6C19" w:rsidP="007C6C19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Material entry</w:t>
      </w:r>
      <w:ins w:id="20" w:author="Samsung" w:date="2011-05-29T22:32:00Z">
        <w:r w:rsidR="00401238">
          <w:rPr>
            <w:rFonts w:cs="Arial"/>
          </w:rPr>
          <w:t xml:space="preserve"> (</w:t>
        </w:r>
        <w:r w:rsidR="00401238">
          <w:rPr>
            <w:rFonts w:cs="Arial"/>
          </w:rPr>
          <w:t>should</w:t>
        </w:r>
        <w:r w:rsidR="00401238">
          <w:rPr>
            <w:rFonts w:cs="Arial"/>
          </w:rPr>
          <w:t xml:space="preserve"> it be under Guest </w:t>
        </w:r>
        <w:proofErr w:type="gramStart"/>
        <w:r w:rsidR="00401238">
          <w:rPr>
            <w:rFonts w:cs="Arial"/>
          </w:rPr>
          <w:t>mgmt ?)</w:t>
        </w:r>
      </w:ins>
      <w:proofErr w:type="gramEnd"/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Inbox</w:t>
      </w:r>
      <w:r>
        <w:rPr>
          <w:rFonts w:cs="Arial"/>
        </w:rPr>
        <w:tab/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Meeting request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Payment reminders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Tax reminders </w:t>
      </w:r>
    </w:p>
    <w:p w:rsidR="00B90F4F" w:rsidRDefault="00B90F4F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lastRenderedPageBreak/>
        <w:t>Approvals</w:t>
      </w:r>
    </w:p>
    <w:p w:rsidR="00B90F4F" w:rsidRDefault="00B90F4F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Address change approvals</w:t>
      </w:r>
      <w:ins w:id="21" w:author="Samsung" w:date="2011-05-29T22:33:00Z">
        <w:r w:rsidR="00401238">
          <w:rPr>
            <w:rFonts w:cs="Arial"/>
          </w:rPr>
          <w:t xml:space="preserve"> (do u need </w:t>
        </w:r>
        <w:proofErr w:type="gramStart"/>
        <w:r w:rsidR="00401238">
          <w:rPr>
            <w:rFonts w:cs="Arial"/>
          </w:rPr>
          <w:t>approvals ?)</w:t>
        </w:r>
      </w:ins>
      <w:proofErr w:type="gramEnd"/>
    </w:p>
    <w:p w:rsidR="00B90F4F" w:rsidRDefault="00B90F4F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Owner change approvals</w:t>
      </w:r>
      <w:ins w:id="22" w:author="Samsung" w:date="2011-05-29T22:33:00Z">
        <w:r w:rsidR="00401238">
          <w:rPr>
            <w:rFonts w:cs="Arial"/>
          </w:rPr>
          <w:t xml:space="preserve"> (do u need </w:t>
        </w:r>
        <w:proofErr w:type="gramStart"/>
        <w:r w:rsidR="00401238">
          <w:rPr>
            <w:rFonts w:cs="Arial"/>
          </w:rPr>
          <w:t>approvals ?)</w:t>
        </w:r>
      </w:ins>
      <w:proofErr w:type="gramEnd"/>
    </w:p>
    <w:p w:rsidR="002034CD" w:rsidRDefault="002034CD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Cleaning approvals</w:t>
      </w:r>
      <w:ins w:id="23" w:author="Samsung" w:date="2011-05-29T22:33:00Z">
        <w:r w:rsidR="00401238">
          <w:rPr>
            <w:rFonts w:cs="Arial"/>
          </w:rPr>
          <w:t xml:space="preserve"> (approval for normal small </w:t>
        </w:r>
        <w:proofErr w:type="gramStart"/>
        <w:r w:rsidR="00401238">
          <w:rPr>
            <w:rFonts w:cs="Arial"/>
          </w:rPr>
          <w:t>projects ?)</w:t>
        </w:r>
      </w:ins>
      <w:proofErr w:type="gramEnd"/>
    </w:p>
    <w:p w:rsidR="002034CD" w:rsidRDefault="002034CD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Security approvals</w:t>
      </w:r>
      <w:ins w:id="24" w:author="Samsung" w:date="2011-05-29T22:33:00Z">
        <w:r w:rsidR="00401238">
          <w:rPr>
            <w:rFonts w:cs="Arial"/>
          </w:rPr>
          <w:t xml:space="preserve"> (?)</w:t>
        </w:r>
      </w:ins>
    </w:p>
    <w:p w:rsidR="00912826" w:rsidRDefault="00912826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Common </w:t>
      </w:r>
      <w:r w:rsidR="009A442E">
        <w:rPr>
          <w:rFonts w:cs="Arial"/>
        </w:rPr>
        <w:t>items</w:t>
      </w:r>
      <w:r>
        <w:rPr>
          <w:rFonts w:cs="Arial"/>
        </w:rPr>
        <w:t xml:space="preserve"> booking approval</w:t>
      </w:r>
      <w:ins w:id="25" w:author="Samsung" w:date="2011-05-29T22:33:00Z">
        <w:r w:rsidR="00401238">
          <w:rPr>
            <w:rFonts w:cs="Arial"/>
          </w:rPr>
          <w:t xml:space="preserve"> (?)</w:t>
        </w:r>
      </w:ins>
    </w:p>
    <w:p w:rsidR="006A4C82" w:rsidRDefault="006A4C82" w:rsidP="00AA458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Reports</w:t>
      </w:r>
    </w:p>
    <w:p w:rsidR="006A4C82" w:rsidRDefault="006A4C82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Monthly expense / Payment report</w:t>
      </w:r>
    </w:p>
    <w:p w:rsidR="006A4C82" w:rsidRDefault="006A4C82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Maintenance Payment report</w:t>
      </w:r>
    </w:p>
    <w:p w:rsidR="00F27AE6" w:rsidRDefault="00F27AE6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Yearly expense / Payment report</w:t>
      </w:r>
    </w:p>
    <w:p w:rsidR="00F27AE6" w:rsidRDefault="00F27AE6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Regulatory report</w:t>
      </w:r>
      <w:ins w:id="26" w:author="Samsung" w:date="2011-05-29T22:33:00Z">
        <w:r w:rsidR="00401238">
          <w:rPr>
            <w:rFonts w:cs="Arial"/>
          </w:rPr>
          <w:t xml:space="preserve"> (?)</w:t>
        </w:r>
      </w:ins>
    </w:p>
    <w:p w:rsidR="006A4C82" w:rsidRDefault="00F27AE6" w:rsidP="00F27AE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Info Center</w:t>
      </w:r>
    </w:p>
    <w:p w:rsidR="00F27AE6" w:rsidRDefault="00F27AE6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Memo’s</w:t>
      </w:r>
    </w:p>
    <w:p w:rsidR="00F27AE6" w:rsidRDefault="00F27AE6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Meeting minutes</w:t>
      </w:r>
    </w:p>
    <w:p w:rsidR="00F27AE6" w:rsidRDefault="00F27AE6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General Info </w:t>
      </w:r>
    </w:p>
    <w:p w:rsidR="00F27AE6" w:rsidRDefault="00F27AE6" w:rsidP="00F27AE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Apartment Rules &amp; Regulation documents</w:t>
      </w:r>
    </w:p>
    <w:p w:rsidR="00F27AE6" w:rsidRDefault="00F27AE6" w:rsidP="00F27AE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Apartment details</w:t>
      </w:r>
    </w:p>
    <w:p w:rsidR="001A4394" w:rsidRDefault="001A4394" w:rsidP="001A4394">
      <w:pPr>
        <w:pStyle w:val="ListParagraph"/>
        <w:numPr>
          <w:ilvl w:val="3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Apartment </w:t>
      </w:r>
      <w:proofErr w:type="spellStart"/>
      <w:r>
        <w:rPr>
          <w:rFonts w:cs="Arial"/>
        </w:rPr>
        <w:t>patta</w:t>
      </w:r>
      <w:proofErr w:type="spellEnd"/>
    </w:p>
    <w:p w:rsidR="001A4394" w:rsidRDefault="001A4394" w:rsidP="001A4394">
      <w:pPr>
        <w:pStyle w:val="ListParagraph"/>
        <w:numPr>
          <w:ilvl w:val="3"/>
          <w:numId w:val="1"/>
        </w:numPr>
        <w:jc w:val="both"/>
        <w:rPr>
          <w:rFonts w:cs="Arial"/>
        </w:rPr>
      </w:pPr>
      <w:r>
        <w:rPr>
          <w:rFonts w:cs="Arial"/>
        </w:rPr>
        <w:t>Apartment plan approvals</w:t>
      </w:r>
    </w:p>
    <w:p w:rsidR="00AA4583" w:rsidRDefault="00CE762A" w:rsidP="00AA458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Service</w:t>
      </w:r>
    </w:p>
    <w:p w:rsidR="00912826" w:rsidRDefault="00912826" w:rsidP="001A4394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Recreation room booking</w:t>
      </w:r>
      <w:r w:rsidR="00341504">
        <w:rPr>
          <w:rFonts w:cs="Arial"/>
        </w:rPr>
        <w:t xml:space="preserve"> (common items)</w:t>
      </w:r>
    </w:p>
    <w:p w:rsidR="001A4394" w:rsidRDefault="001A4394" w:rsidP="001A4394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Useful links</w:t>
      </w:r>
    </w:p>
    <w:p w:rsidR="004E7BDA" w:rsidRPr="00F65F1D" w:rsidRDefault="004E7BDA" w:rsidP="004E7BDA">
      <w:pPr>
        <w:pStyle w:val="ListParagraph"/>
        <w:numPr>
          <w:ilvl w:val="1"/>
          <w:numId w:val="1"/>
        </w:numPr>
      </w:pPr>
      <w:r w:rsidRPr="00F65F1D">
        <w:t>Help</w:t>
      </w:r>
    </w:p>
    <w:p w:rsidR="004E7BDA" w:rsidRPr="00F65F1D" w:rsidRDefault="004E7BDA" w:rsidP="004E7BDA">
      <w:pPr>
        <w:pStyle w:val="ListParagraph"/>
        <w:numPr>
          <w:ilvl w:val="1"/>
          <w:numId w:val="1"/>
        </w:numPr>
      </w:pPr>
      <w:r w:rsidRPr="00F65F1D">
        <w:t>FAQ</w:t>
      </w:r>
    </w:p>
    <w:p w:rsidR="004E7BDA" w:rsidRPr="00F65F1D" w:rsidRDefault="004E7BDA" w:rsidP="004E7BDA">
      <w:pPr>
        <w:pStyle w:val="ListParagraph"/>
        <w:numPr>
          <w:ilvl w:val="1"/>
          <w:numId w:val="1"/>
        </w:numPr>
      </w:pPr>
      <w:r w:rsidRPr="00F65F1D">
        <w:t>Sitemap</w:t>
      </w:r>
    </w:p>
    <w:p w:rsidR="004E7BDA" w:rsidRPr="004E7BDA" w:rsidRDefault="004E7BDA" w:rsidP="004E7BDA">
      <w:pPr>
        <w:pStyle w:val="ListParagraph"/>
        <w:numPr>
          <w:ilvl w:val="1"/>
          <w:numId w:val="1"/>
        </w:numPr>
      </w:pPr>
      <w:r w:rsidRPr="00F65F1D">
        <w:t>Glossary</w:t>
      </w:r>
    </w:p>
    <w:p w:rsidR="00CE762A" w:rsidRDefault="00CE762A" w:rsidP="00CE762A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Tools</w:t>
      </w:r>
    </w:p>
    <w:p w:rsidR="00CE762A" w:rsidRDefault="00CE762A" w:rsidP="00CE762A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Payment tools</w:t>
      </w:r>
      <w:ins w:id="27" w:author="Samsung" w:date="2011-05-29T22:34:00Z">
        <w:r w:rsidR="00401238">
          <w:rPr>
            <w:rFonts w:cs="Arial"/>
          </w:rPr>
          <w:t xml:space="preserve"> (</w:t>
        </w:r>
        <w:proofErr w:type="gramStart"/>
        <w:r w:rsidR="00401238">
          <w:rPr>
            <w:rFonts w:cs="Arial"/>
          </w:rPr>
          <w:t>PGW ?)</w:t>
        </w:r>
      </w:ins>
      <w:proofErr w:type="gramEnd"/>
    </w:p>
    <w:p w:rsidR="00AA4583" w:rsidRDefault="00AA4583" w:rsidP="00AA4583">
      <w:pPr>
        <w:pStyle w:val="ListParagraph"/>
        <w:jc w:val="both"/>
        <w:rPr>
          <w:ins w:id="28" w:author="Samsung" w:date="2011-05-29T22:34:00Z"/>
          <w:rFonts w:cs="Arial"/>
        </w:rPr>
      </w:pPr>
    </w:p>
    <w:p w:rsidR="00401238" w:rsidRDefault="00401238" w:rsidP="00AA4583">
      <w:pPr>
        <w:pStyle w:val="ListParagraph"/>
        <w:jc w:val="both"/>
        <w:rPr>
          <w:ins w:id="29" w:author="Samsung" w:date="2011-05-29T22:35:00Z"/>
          <w:rFonts w:cs="Arial"/>
        </w:rPr>
      </w:pPr>
      <w:ins w:id="30" w:author="Samsung" w:date="2011-05-29T22:34:00Z">
        <w:r>
          <w:rPr>
            <w:rFonts w:cs="Arial"/>
          </w:rPr>
          <w:t>Lots of stuff there, some more re-org of the information grouping is likely required to make it easy to use, I suppose.</w:t>
        </w:r>
      </w:ins>
    </w:p>
    <w:p w:rsidR="00401238" w:rsidRDefault="00401238" w:rsidP="00AA4583">
      <w:pPr>
        <w:pStyle w:val="ListParagraph"/>
        <w:jc w:val="both"/>
        <w:rPr>
          <w:rFonts w:cs="Arial"/>
        </w:rPr>
      </w:pPr>
      <w:ins w:id="31" w:author="Samsung" w:date="2011-05-29T22:35:00Z">
        <w:r>
          <w:rPr>
            <w:rFonts w:cs="Arial"/>
          </w:rPr>
          <w:t>There should be Admin (all user mgmt), Reports, Masters and Transactions at first level menu.</w:t>
        </w:r>
      </w:ins>
      <w:ins w:id="32" w:author="Samsung" w:date="2011-05-29T22:36:00Z">
        <w:r>
          <w:rPr>
            <w:rFonts w:cs="Arial"/>
          </w:rPr>
          <w:t xml:space="preserve"> Under each of this, we need to re-org the details a bit more.</w:t>
        </w:r>
      </w:ins>
    </w:p>
    <w:p w:rsidR="00A50AC1" w:rsidRPr="00A50AC1" w:rsidRDefault="00A50AC1" w:rsidP="00A50AC1">
      <w:pPr>
        <w:rPr>
          <w:rFonts w:cs="Arial"/>
        </w:rPr>
      </w:pPr>
    </w:p>
    <w:sectPr w:rsidR="00A50AC1" w:rsidRPr="00A50AC1" w:rsidSect="008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utura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AD7"/>
    <w:multiLevelType w:val="hybridMultilevel"/>
    <w:tmpl w:val="A24A7C6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FB58A0"/>
    <w:multiLevelType w:val="hybridMultilevel"/>
    <w:tmpl w:val="592452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5560E5"/>
    <w:multiLevelType w:val="hybridMultilevel"/>
    <w:tmpl w:val="D85AB1C0"/>
    <w:lvl w:ilvl="0" w:tplc="A428391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0088E2A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5876263C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0F9C16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98184BB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0D7A7E8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5B20697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49E2D77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CAA82D1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3">
    <w:nsid w:val="058568DC"/>
    <w:multiLevelType w:val="hybridMultilevel"/>
    <w:tmpl w:val="4864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F0792"/>
    <w:multiLevelType w:val="hybridMultilevel"/>
    <w:tmpl w:val="E81A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940785"/>
    <w:multiLevelType w:val="hybridMultilevel"/>
    <w:tmpl w:val="4FD65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AC3DCB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F301E"/>
    <w:multiLevelType w:val="hybridMultilevel"/>
    <w:tmpl w:val="76CA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85002"/>
    <w:multiLevelType w:val="hybridMultilevel"/>
    <w:tmpl w:val="731A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53A95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F5000"/>
    <w:multiLevelType w:val="hybridMultilevel"/>
    <w:tmpl w:val="BBE02FE0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70CE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A8325E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D622E"/>
    <w:multiLevelType w:val="hybridMultilevel"/>
    <w:tmpl w:val="B1EAEC1A"/>
    <w:lvl w:ilvl="0" w:tplc="7374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B57BB4"/>
    <w:multiLevelType w:val="hybridMultilevel"/>
    <w:tmpl w:val="F2E6E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3C7F3E"/>
    <w:multiLevelType w:val="hybridMultilevel"/>
    <w:tmpl w:val="4864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F075A"/>
    <w:multiLevelType w:val="hybridMultilevel"/>
    <w:tmpl w:val="780011E2"/>
    <w:lvl w:ilvl="0" w:tplc="6024D5D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23224C1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4246EC2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7D08286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EECEDFA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C6BE0FF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D006FDB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B0F8CAF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0CF2E1F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17">
    <w:nsid w:val="3051490C"/>
    <w:multiLevelType w:val="hybridMultilevel"/>
    <w:tmpl w:val="1988F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2C1A83"/>
    <w:multiLevelType w:val="hybridMultilevel"/>
    <w:tmpl w:val="B082068A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1531F"/>
    <w:multiLevelType w:val="hybridMultilevel"/>
    <w:tmpl w:val="0972D9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7FE5129"/>
    <w:multiLevelType w:val="hybridMultilevel"/>
    <w:tmpl w:val="B64C1918"/>
    <w:lvl w:ilvl="0" w:tplc="2E94720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B5B8E29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B74ECC7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0C56BE0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EB04AEC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EE6408C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F6FCB7C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3C4EF1F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56E88A2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21">
    <w:nsid w:val="39FF2E58"/>
    <w:multiLevelType w:val="hybridMultilevel"/>
    <w:tmpl w:val="27E6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B7012"/>
    <w:multiLevelType w:val="hybridMultilevel"/>
    <w:tmpl w:val="4864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4F17C9"/>
    <w:multiLevelType w:val="hybridMultilevel"/>
    <w:tmpl w:val="71A0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0809EC"/>
    <w:multiLevelType w:val="hybridMultilevel"/>
    <w:tmpl w:val="6A64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63339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F20B9"/>
    <w:multiLevelType w:val="hybridMultilevel"/>
    <w:tmpl w:val="46C8C99E"/>
    <w:lvl w:ilvl="0" w:tplc="2B2EEF5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3272881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C106A08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B56698D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4086B19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6F184BF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943C398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52BC6FB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7DF6DD8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27">
    <w:nsid w:val="4E4D2A85"/>
    <w:multiLevelType w:val="hybridMultilevel"/>
    <w:tmpl w:val="F162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5118A"/>
    <w:multiLevelType w:val="hybridMultilevel"/>
    <w:tmpl w:val="73169F4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64871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590831"/>
    <w:multiLevelType w:val="hybridMultilevel"/>
    <w:tmpl w:val="F4B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433F1"/>
    <w:multiLevelType w:val="hybridMultilevel"/>
    <w:tmpl w:val="43D6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AB413E"/>
    <w:multiLevelType w:val="hybridMultilevel"/>
    <w:tmpl w:val="03CAA0D0"/>
    <w:lvl w:ilvl="0" w:tplc="A2426D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511E6"/>
    <w:multiLevelType w:val="hybridMultilevel"/>
    <w:tmpl w:val="1B5E5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1D037A5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B51460"/>
    <w:multiLevelType w:val="hybridMultilevel"/>
    <w:tmpl w:val="00D6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B3AAD"/>
    <w:multiLevelType w:val="hybridMultilevel"/>
    <w:tmpl w:val="8C761DAC"/>
    <w:lvl w:ilvl="0" w:tplc="C5608B3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D0748B4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F11A372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1B9A64B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3F5060E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697877B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D18EAA6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02A02F7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B1C2D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37">
    <w:nsid w:val="64E91114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55E1C"/>
    <w:multiLevelType w:val="hybridMultilevel"/>
    <w:tmpl w:val="B1EAEC1A"/>
    <w:lvl w:ilvl="0" w:tplc="7374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EF3804"/>
    <w:multiLevelType w:val="hybridMultilevel"/>
    <w:tmpl w:val="B1EAEC1A"/>
    <w:lvl w:ilvl="0" w:tplc="7374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6A141E"/>
    <w:multiLevelType w:val="hybridMultilevel"/>
    <w:tmpl w:val="86B6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72020"/>
    <w:multiLevelType w:val="hybridMultilevel"/>
    <w:tmpl w:val="43D6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C681A"/>
    <w:multiLevelType w:val="hybridMultilevel"/>
    <w:tmpl w:val="0EE823C2"/>
    <w:lvl w:ilvl="0" w:tplc="1766EC1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100C14C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56F465B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7040BAC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D25239B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B906CED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EBF4993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36B4F42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C8A8626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43">
    <w:nsid w:val="7FC74D85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8"/>
  </w:num>
  <w:num w:numId="3">
    <w:abstractNumId w:val="9"/>
  </w:num>
  <w:num w:numId="4">
    <w:abstractNumId w:val="3"/>
  </w:num>
  <w:num w:numId="5">
    <w:abstractNumId w:val="17"/>
  </w:num>
  <w:num w:numId="6">
    <w:abstractNumId w:val="6"/>
  </w:num>
  <w:num w:numId="7">
    <w:abstractNumId w:val="15"/>
  </w:num>
  <w:num w:numId="8">
    <w:abstractNumId w:val="22"/>
  </w:num>
  <w:num w:numId="9">
    <w:abstractNumId w:val="7"/>
  </w:num>
  <w:num w:numId="10">
    <w:abstractNumId w:val="27"/>
  </w:num>
  <w:num w:numId="11">
    <w:abstractNumId w:val="24"/>
  </w:num>
  <w:num w:numId="12">
    <w:abstractNumId w:val="37"/>
  </w:num>
  <w:num w:numId="13">
    <w:abstractNumId w:val="34"/>
  </w:num>
  <w:num w:numId="14">
    <w:abstractNumId w:val="38"/>
  </w:num>
  <w:num w:numId="15">
    <w:abstractNumId w:val="32"/>
  </w:num>
  <w:num w:numId="16">
    <w:abstractNumId w:val="13"/>
  </w:num>
  <w:num w:numId="17">
    <w:abstractNumId w:val="39"/>
  </w:num>
  <w:num w:numId="18">
    <w:abstractNumId w:val="4"/>
  </w:num>
  <w:num w:numId="19">
    <w:abstractNumId w:val="40"/>
  </w:num>
  <w:num w:numId="20">
    <w:abstractNumId w:val="35"/>
  </w:num>
  <w:num w:numId="21">
    <w:abstractNumId w:val="36"/>
  </w:num>
  <w:num w:numId="22">
    <w:abstractNumId w:val="42"/>
  </w:num>
  <w:num w:numId="23">
    <w:abstractNumId w:val="20"/>
  </w:num>
  <w:num w:numId="24">
    <w:abstractNumId w:val="16"/>
  </w:num>
  <w:num w:numId="25">
    <w:abstractNumId w:val="26"/>
  </w:num>
  <w:num w:numId="26">
    <w:abstractNumId w:val="2"/>
  </w:num>
  <w:num w:numId="27">
    <w:abstractNumId w:val="12"/>
  </w:num>
  <w:num w:numId="28">
    <w:abstractNumId w:val="11"/>
  </w:num>
  <w:num w:numId="29">
    <w:abstractNumId w:val="31"/>
  </w:num>
  <w:num w:numId="30">
    <w:abstractNumId w:val="28"/>
  </w:num>
  <w:num w:numId="31">
    <w:abstractNumId w:val="18"/>
  </w:num>
  <w:num w:numId="32">
    <w:abstractNumId w:val="30"/>
  </w:num>
  <w:num w:numId="33">
    <w:abstractNumId w:val="33"/>
  </w:num>
  <w:num w:numId="34">
    <w:abstractNumId w:val="1"/>
  </w:num>
  <w:num w:numId="35">
    <w:abstractNumId w:val="10"/>
  </w:num>
  <w:num w:numId="36">
    <w:abstractNumId w:val="19"/>
  </w:num>
  <w:num w:numId="37">
    <w:abstractNumId w:val="14"/>
  </w:num>
  <w:num w:numId="38">
    <w:abstractNumId w:val="0"/>
  </w:num>
  <w:num w:numId="39">
    <w:abstractNumId w:val="5"/>
  </w:num>
  <w:num w:numId="40">
    <w:abstractNumId w:val="29"/>
  </w:num>
  <w:num w:numId="41">
    <w:abstractNumId w:val="23"/>
  </w:num>
  <w:num w:numId="42">
    <w:abstractNumId w:val="25"/>
  </w:num>
  <w:num w:numId="43">
    <w:abstractNumId w:val="43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characterSpacingControl w:val="doNotCompress"/>
  <w:compat/>
  <w:rsids>
    <w:rsidRoot w:val="00465F13"/>
    <w:rsid w:val="000104DC"/>
    <w:rsid w:val="000158F5"/>
    <w:rsid w:val="00027B47"/>
    <w:rsid w:val="00033163"/>
    <w:rsid w:val="000357CB"/>
    <w:rsid w:val="000359E3"/>
    <w:rsid w:val="00040A6C"/>
    <w:rsid w:val="000443F8"/>
    <w:rsid w:val="00055F73"/>
    <w:rsid w:val="000742A9"/>
    <w:rsid w:val="00090A42"/>
    <w:rsid w:val="00096899"/>
    <w:rsid w:val="00096C2A"/>
    <w:rsid w:val="000C37FF"/>
    <w:rsid w:val="000C7264"/>
    <w:rsid w:val="000C76C1"/>
    <w:rsid w:val="000D08FC"/>
    <w:rsid w:val="000D2389"/>
    <w:rsid w:val="001106EE"/>
    <w:rsid w:val="00133475"/>
    <w:rsid w:val="001421DA"/>
    <w:rsid w:val="00147093"/>
    <w:rsid w:val="001608FD"/>
    <w:rsid w:val="00166750"/>
    <w:rsid w:val="001718CD"/>
    <w:rsid w:val="00180746"/>
    <w:rsid w:val="00182C20"/>
    <w:rsid w:val="00185C48"/>
    <w:rsid w:val="00194C62"/>
    <w:rsid w:val="00196EF7"/>
    <w:rsid w:val="001A4394"/>
    <w:rsid w:val="001B5810"/>
    <w:rsid w:val="001B5D1C"/>
    <w:rsid w:val="001D1A6C"/>
    <w:rsid w:val="001D36A8"/>
    <w:rsid w:val="001D4E20"/>
    <w:rsid w:val="001D4F0B"/>
    <w:rsid w:val="001D7A22"/>
    <w:rsid w:val="001E7324"/>
    <w:rsid w:val="001F60F6"/>
    <w:rsid w:val="002034CD"/>
    <w:rsid w:val="002222CB"/>
    <w:rsid w:val="00222FCE"/>
    <w:rsid w:val="00265C0B"/>
    <w:rsid w:val="002761BB"/>
    <w:rsid w:val="00281AC9"/>
    <w:rsid w:val="00293331"/>
    <w:rsid w:val="002965D3"/>
    <w:rsid w:val="002A5252"/>
    <w:rsid w:val="002B383F"/>
    <w:rsid w:val="002B49FB"/>
    <w:rsid w:val="002D2983"/>
    <w:rsid w:val="002F545F"/>
    <w:rsid w:val="003130EC"/>
    <w:rsid w:val="003201B1"/>
    <w:rsid w:val="00341504"/>
    <w:rsid w:val="00351E31"/>
    <w:rsid w:val="00356AD8"/>
    <w:rsid w:val="00366B1D"/>
    <w:rsid w:val="00394848"/>
    <w:rsid w:val="0039681D"/>
    <w:rsid w:val="00397939"/>
    <w:rsid w:val="003A2E8B"/>
    <w:rsid w:val="003A7D2A"/>
    <w:rsid w:val="003B1077"/>
    <w:rsid w:val="003B5C7E"/>
    <w:rsid w:val="003C09A5"/>
    <w:rsid w:val="003E689C"/>
    <w:rsid w:val="004007E5"/>
    <w:rsid w:val="004008C6"/>
    <w:rsid w:val="00401238"/>
    <w:rsid w:val="00410181"/>
    <w:rsid w:val="00410AB6"/>
    <w:rsid w:val="0042734A"/>
    <w:rsid w:val="004354EB"/>
    <w:rsid w:val="00463706"/>
    <w:rsid w:val="00465F13"/>
    <w:rsid w:val="00471625"/>
    <w:rsid w:val="00485417"/>
    <w:rsid w:val="00492D36"/>
    <w:rsid w:val="004A527E"/>
    <w:rsid w:val="004A6812"/>
    <w:rsid w:val="004D6DFA"/>
    <w:rsid w:val="004E7BDA"/>
    <w:rsid w:val="005101DF"/>
    <w:rsid w:val="005101F1"/>
    <w:rsid w:val="00533093"/>
    <w:rsid w:val="00554211"/>
    <w:rsid w:val="0056719A"/>
    <w:rsid w:val="005735F4"/>
    <w:rsid w:val="00573F4E"/>
    <w:rsid w:val="005754BF"/>
    <w:rsid w:val="005A0044"/>
    <w:rsid w:val="005A2569"/>
    <w:rsid w:val="005A42A9"/>
    <w:rsid w:val="005A4F28"/>
    <w:rsid w:val="005B1642"/>
    <w:rsid w:val="005C5D1E"/>
    <w:rsid w:val="005D76B8"/>
    <w:rsid w:val="005F4FD0"/>
    <w:rsid w:val="005F5AED"/>
    <w:rsid w:val="0063066E"/>
    <w:rsid w:val="00631730"/>
    <w:rsid w:val="00641913"/>
    <w:rsid w:val="00680ABF"/>
    <w:rsid w:val="006813FC"/>
    <w:rsid w:val="0068218B"/>
    <w:rsid w:val="00696259"/>
    <w:rsid w:val="00697595"/>
    <w:rsid w:val="006A4C82"/>
    <w:rsid w:val="006B48D2"/>
    <w:rsid w:val="006B6FA1"/>
    <w:rsid w:val="006C073F"/>
    <w:rsid w:val="006C383B"/>
    <w:rsid w:val="006F66AC"/>
    <w:rsid w:val="00701F45"/>
    <w:rsid w:val="00707F6A"/>
    <w:rsid w:val="00724CFE"/>
    <w:rsid w:val="007277D9"/>
    <w:rsid w:val="00731AA4"/>
    <w:rsid w:val="00740E1D"/>
    <w:rsid w:val="00742615"/>
    <w:rsid w:val="00745308"/>
    <w:rsid w:val="007467D9"/>
    <w:rsid w:val="00750F41"/>
    <w:rsid w:val="00753872"/>
    <w:rsid w:val="00753BE8"/>
    <w:rsid w:val="007541E8"/>
    <w:rsid w:val="0076557A"/>
    <w:rsid w:val="00774746"/>
    <w:rsid w:val="00780448"/>
    <w:rsid w:val="007842FB"/>
    <w:rsid w:val="00787001"/>
    <w:rsid w:val="00787565"/>
    <w:rsid w:val="00787CFA"/>
    <w:rsid w:val="00796ECE"/>
    <w:rsid w:val="00797E07"/>
    <w:rsid w:val="007C325B"/>
    <w:rsid w:val="007C47B3"/>
    <w:rsid w:val="007C6C19"/>
    <w:rsid w:val="007D13C3"/>
    <w:rsid w:val="007D6D70"/>
    <w:rsid w:val="007E3C41"/>
    <w:rsid w:val="007E5329"/>
    <w:rsid w:val="00812B38"/>
    <w:rsid w:val="00824E8A"/>
    <w:rsid w:val="0084022D"/>
    <w:rsid w:val="008459C9"/>
    <w:rsid w:val="008603AF"/>
    <w:rsid w:val="00882ECF"/>
    <w:rsid w:val="008A6228"/>
    <w:rsid w:val="008B518B"/>
    <w:rsid w:val="008B56B3"/>
    <w:rsid w:val="008C1A02"/>
    <w:rsid w:val="008E4CD0"/>
    <w:rsid w:val="00912826"/>
    <w:rsid w:val="00934A1B"/>
    <w:rsid w:val="00940B42"/>
    <w:rsid w:val="00945271"/>
    <w:rsid w:val="00954DB7"/>
    <w:rsid w:val="00960859"/>
    <w:rsid w:val="009639B5"/>
    <w:rsid w:val="0097517F"/>
    <w:rsid w:val="0098643B"/>
    <w:rsid w:val="009A0B72"/>
    <w:rsid w:val="009A442E"/>
    <w:rsid w:val="009B7CD8"/>
    <w:rsid w:val="009E1EA8"/>
    <w:rsid w:val="009E3D62"/>
    <w:rsid w:val="00A026DA"/>
    <w:rsid w:val="00A12A8C"/>
    <w:rsid w:val="00A20553"/>
    <w:rsid w:val="00A228A2"/>
    <w:rsid w:val="00A43103"/>
    <w:rsid w:val="00A4490F"/>
    <w:rsid w:val="00A50AC1"/>
    <w:rsid w:val="00A52BEC"/>
    <w:rsid w:val="00A6463A"/>
    <w:rsid w:val="00A7256B"/>
    <w:rsid w:val="00A72E59"/>
    <w:rsid w:val="00AA4583"/>
    <w:rsid w:val="00AA7024"/>
    <w:rsid w:val="00AB79FC"/>
    <w:rsid w:val="00AC4B8C"/>
    <w:rsid w:val="00AC617F"/>
    <w:rsid w:val="00AC77E0"/>
    <w:rsid w:val="00B02CFD"/>
    <w:rsid w:val="00B05F03"/>
    <w:rsid w:val="00B11590"/>
    <w:rsid w:val="00B16A1A"/>
    <w:rsid w:val="00B17416"/>
    <w:rsid w:val="00B21ACC"/>
    <w:rsid w:val="00B25469"/>
    <w:rsid w:val="00B351E0"/>
    <w:rsid w:val="00B55812"/>
    <w:rsid w:val="00B568E5"/>
    <w:rsid w:val="00B60870"/>
    <w:rsid w:val="00B77B3F"/>
    <w:rsid w:val="00B90F4F"/>
    <w:rsid w:val="00BF278C"/>
    <w:rsid w:val="00BF51EB"/>
    <w:rsid w:val="00C2379E"/>
    <w:rsid w:val="00C315E1"/>
    <w:rsid w:val="00C43F1D"/>
    <w:rsid w:val="00C45904"/>
    <w:rsid w:val="00C45C37"/>
    <w:rsid w:val="00C52861"/>
    <w:rsid w:val="00C67AC5"/>
    <w:rsid w:val="00C72063"/>
    <w:rsid w:val="00C737B6"/>
    <w:rsid w:val="00C737F7"/>
    <w:rsid w:val="00C84E6E"/>
    <w:rsid w:val="00C850DD"/>
    <w:rsid w:val="00C9134C"/>
    <w:rsid w:val="00C938DF"/>
    <w:rsid w:val="00CA0830"/>
    <w:rsid w:val="00CA632B"/>
    <w:rsid w:val="00CE2077"/>
    <w:rsid w:val="00CE456A"/>
    <w:rsid w:val="00CE762A"/>
    <w:rsid w:val="00CF0CEE"/>
    <w:rsid w:val="00CF4261"/>
    <w:rsid w:val="00CF4445"/>
    <w:rsid w:val="00CF5286"/>
    <w:rsid w:val="00D0601F"/>
    <w:rsid w:val="00D31107"/>
    <w:rsid w:val="00D5737D"/>
    <w:rsid w:val="00D85102"/>
    <w:rsid w:val="00DB4545"/>
    <w:rsid w:val="00DC3175"/>
    <w:rsid w:val="00DE5A70"/>
    <w:rsid w:val="00E1752A"/>
    <w:rsid w:val="00E37ECA"/>
    <w:rsid w:val="00E40B67"/>
    <w:rsid w:val="00E4625F"/>
    <w:rsid w:val="00E76F48"/>
    <w:rsid w:val="00EA3DED"/>
    <w:rsid w:val="00EB75C6"/>
    <w:rsid w:val="00EB7C0C"/>
    <w:rsid w:val="00EC5A94"/>
    <w:rsid w:val="00ED4B8D"/>
    <w:rsid w:val="00ED6FD9"/>
    <w:rsid w:val="00ED7E5C"/>
    <w:rsid w:val="00EE024D"/>
    <w:rsid w:val="00EF3B15"/>
    <w:rsid w:val="00EF58AA"/>
    <w:rsid w:val="00EF72CD"/>
    <w:rsid w:val="00F0445C"/>
    <w:rsid w:val="00F10F42"/>
    <w:rsid w:val="00F20065"/>
    <w:rsid w:val="00F20662"/>
    <w:rsid w:val="00F26AE6"/>
    <w:rsid w:val="00F27AE6"/>
    <w:rsid w:val="00F65F1D"/>
    <w:rsid w:val="00F8138F"/>
    <w:rsid w:val="00F942B4"/>
    <w:rsid w:val="00FC3F5F"/>
    <w:rsid w:val="00FC64C6"/>
    <w:rsid w:val="00FD4888"/>
    <w:rsid w:val="00FD698F"/>
    <w:rsid w:val="00FD7385"/>
    <w:rsid w:val="00FF30F3"/>
    <w:rsid w:val="00FF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0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2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52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8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137">
          <w:marLeft w:val="0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433">
          <w:marLeft w:val="0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067">
          <w:marLeft w:val="0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167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556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877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871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38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855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78478-CB9C-484E-BBFC-1AE32905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AIGSS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Venu.Natesan</dc:creator>
  <cp:keywords/>
  <dc:description/>
  <cp:lastModifiedBy>Samsung</cp:lastModifiedBy>
  <cp:revision>183</cp:revision>
  <dcterms:created xsi:type="dcterms:W3CDTF">2010-07-28T08:13:00Z</dcterms:created>
  <dcterms:modified xsi:type="dcterms:W3CDTF">2011-05-29T17:06:00Z</dcterms:modified>
</cp:coreProperties>
</file>